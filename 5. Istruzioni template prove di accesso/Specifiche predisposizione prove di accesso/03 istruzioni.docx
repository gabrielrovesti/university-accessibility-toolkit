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1621"/>
        <w:gridCol w:w="8017"/>
      </w:tblGrid>
      <w:tr w:rsidR="005267F9" w:rsidRPr="00DD6084" w:rsidTr="00DD6084">
        <w:tc>
          <w:tcPr>
            <w:tcW w:w="1188" w:type="dxa"/>
            <w:vAlign w:val="center"/>
          </w:tcPr>
          <w:p w:rsidR="005267F9" w:rsidRPr="00DD6084" w:rsidRDefault="00CB2EF7" w:rsidP="00DD6084">
            <w:pPr>
              <w:pStyle w:val="Titolo"/>
              <w:spacing w:after="60"/>
              <w:rPr>
                <w:rFonts w:ascii="Tahoma" w:hAnsi="Tahoma"/>
                <w:b/>
                <w:sz w:val="28"/>
              </w:rPr>
            </w:pPr>
            <w:r w:rsidRPr="00515D27">
              <w:rPr>
                <w:rFonts w:ascii="Helvetica" w:hAnsi="Helvetica"/>
                <w:noProof/>
                <w:sz w:val="40"/>
                <w:szCs w:val="40"/>
              </w:rPr>
              <w:drawing>
                <wp:inline distT="0" distB="0" distL="0" distR="0">
                  <wp:extent cx="892175" cy="906780"/>
                  <wp:effectExtent l="0" t="0" r="0" b="0"/>
                  <wp:docPr id="1" name="Immagine 2" descr="unipd-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 descr="unipd-logo"/>
                          <pic:cNvPicPr>
                            <a:picLocks/>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892175" cy="906780"/>
                          </a:xfrm>
                          <a:prstGeom prst="rect">
                            <a:avLst/>
                          </a:prstGeom>
                          <a:noFill/>
                          <a:ln>
                            <a:noFill/>
                          </a:ln>
                        </pic:spPr>
                      </pic:pic>
                    </a:graphicData>
                  </a:graphic>
                </wp:inline>
              </w:drawing>
            </w:r>
          </w:p>
        </w:tc>
        <w:tc>
          <w:tcPr>
            <w:tcW w:w="9724" w:type="dxa"/>
            <w:vAlign w:val="center"/>
          </w:tcPr>
          <w:p w:rsidR="005267F9" w:rsidRPr="00DD6084" w:rsidRDefault="007F46E1" w:rsidP="00B6723E">
            <w:pPr>
              <w:pStyle w:val="Titolo"/>
              <w:spacing w:after="60"/>
              <w:rPr>
                <w:rFonts w:ascii="Tahoma" w:hAnsi="Tahoma"/>
                <w:b/>
                <w:sz w:val="32"/>
              </w:rPr>
            </w:pPr>
            <w:r>
              <w:rPr>
                <w:rFonts w:ascii="Tahoma" w:hAnsi="Tahoma"/>
                <w:b/>
                <w:sz w:val="28"/>
              </w:rPr>
              <w:t>&lt;</w:t>
            </w:r>
            <w:r w:rsidR="00446EF1">
              <w:rPr>
                <w:rFonts w:ascii="Tahoma" w:hAnsi="Tahoma"/>
                <w:b/>
                <w:sz w:val="28"/>
              </w:rPr>
              <w:t xml:space="preserve">Indicare </w:t>
            </w:r>
            <w:r>
              <w:rPr>
                <w:rFonts w:ascii="Tahoma" w:hAnsi="Tahoma"/>
                <w:b/>
                <w:sz w:val="28"/>
              </w:rPr>
              <w:t>Corso di Studio&gt;</w:t>
            </w:r>
            <w:r>
              <w:rPr>
                <w:rFonts w:ascii="Tahoma" w:hAnsi="Tahoma"/>
                <w:b/>
                <w:sz w:val="32"/>
              </w:rPr>
              <w:t xml:space="preserve"> </w:t>
            </w:r>
            <w:r w:rsidR="005267F9" w:rsidRPr="00DD6084">
              <w:rPr>
                <w:rFonts w:ascii="Tahoma" w:hAnsi="Tahoma"/>
                <w:b/>
                <w:sz w:val="32"/>
              </w:rPr>
              <w:t>– A. A. 20</w:t>
            </w:r>
            <w:r w:rsidR="000476EC">
              <w:rPr>
                <w:rFonts w:ascii="Tahoma" w:hAnsi="Tahoma"/>
                <w:b/>
                <w:sz w:val="32"/>
              </w:rPr>
              <w:t>23</w:t>
            </w:r>
            <w:r w:rsidR="005267F9" w:rsidRPr="00DD6084">
              <w:rPr>
                <w:rFonts w:ascii="Tahoma" w:hAnsi="Tahoma"/>
                <w:b/>
                <w:sz w:val="32"/>
              </w:rPr>
              <w:t>/20</w:t>
            </w:r>
            <w:r w:rsidR="002539D1">
              <w:rPr>
                <w:rFonts w:ascii="Tahoma" w:hAnsi="Tahoma"/>
                <w:b/>
                <w:sz w:val="32"/>
              </w:rPr>
              <w:t>2</w:t>
            </w:r>
            <w:r w:rsidR="000476EC">
              <w:rPr>
                <w:rFonts w:ascii="Tahoma" w:hAnsi="Tahoma"/>
                <w:b/>
                <w:sz w:val="32"/>
              </w:rPr>
              <w:t>4</w:t>
            </w:r>
          </w:p>
        </w:tc>
      </w:tr>
    </w:tbl>
    <w:p w:rsidR="005267F9" w:rsidRDefault="005267F9">
      <w:pPr>
        <w:pStyle w:val="Titolo"/>
        <w:spacing w:after="60"/>
        <w:rPr>
          <w:rFonts w:ascii="Tahoma" w:hAnsi="Tahoma"/>
          <w:b/>
          <w:sz w:val="28"/>
        </w:rPr>
      </w:pPr>
    </w:p>
    <w:p w:rsidR="00802AA8" w:rsidRDefault="00802AA8">
      <w:pPr>
        <w:pStyle w:val="Titolo"/>
        <w:spacing w:after="60"/>
        <w:rPr>
          <w:rFonts w:ascii="Tahoma" w:eastAsia="Times New Roman" w:hAnsi="Tahoma"/>
          <w:b/>
        </w:rPr>
      </w:pPr>
      <w:r>
        <w:rPr>
          <w:rFonts w:ascii="Tahoma" w:hAnsi="Tahoma"/>
          <w:b/>
        </w:rPr>
        <w:t>ISTRUZIONI</w:t>
      </w:r>
    </w:p>
    <w:p w:rsidR="00787B73" w:rsidRPr="007F46E1" w:rsidRDefault="00787B73">
      <w:pPr>
        <w:pStyle w:val="Corpodeltesto2"/>
        <w:rPr>
          <w:rFonts w:ascii="Tahoma" w:hAnsi="Tahoma"/>
          <w:color w:val="FF0000"/>
          <w:sz w:val="28"/>
        </w:rPr>
      </w:pPr>
      <w:r w:rsidRPr="007F46E1">
        <w:rPr>
          <w:rFonts w:ascii="Tahoma" w:hAnsi="Tahoma"/>
          <w:color w:val="FF0000"/>
          <w:sz w:val="28"/>
        </w:rPr>
        <w:t xml:space="preserve">In questo foglio ai candidati saranno date alcune indicazioni sulla corretta esecuzione della prova. Se il Corso di Studi intende fornire delle informazioni particolari (ad esempio, la data di pubblicazione sul sito web </w:t>
      </w:r>
      <w:r w:rsidR="005850FA">
        <w:rPr>
          <w:rFonts w:ascii="Tahoma" w:hAnsi="Tahoma"/>
          <w:color w:val="FF0000"/>
          <w:sz w:val="28"/>
        </w:rPr>
        <w:t>del Dipartimento/della Scuola</w:t>
      </w:r>
      <w:r w:rsidRPr="007F46E1">
        <w:rPr>
          <w:rFonts w:ascii="Tahoma" w:hAnsi="Tahoma"/>
          <w:color w:val="FF0000"/>
          <w:sz w:val="28"/>
        </w:rPr>
        <w:t xml:space="preserve"> dell’elenco dei partecipanti con </w:t>
      </w:r>
      <w:r w:rsidR="005850FA">
        <w:rPr>
          <w:rFonts w:ascii="Tahoma" w:hAnsi="Tahoma"/>
          <w:color w:val="FF0000"/>
          <w:sz w:val="28"/>
        </w:rPr>
        <w:t>l’OFA</w:t>
      </w:r>
      <w:bookmarkStart w:id="0" w:name="_GoBack"/>
      <w:bookmarkEnd w:id="0"/>
      <w:r w:rsidRPr="007F46E1">
        <w:rPr>
          <w:rFonts w:ascii="Tahoma" w:hAnsi="Tahoma"/>
          <w:color w:val="FF0000"/>
          <w:sz w:val="28"/>
        </w:rPr>
        <w:t xml:space="preserve">, l’attivazione di </w:t>
      </w:r>
      <w:proofErr w:type="spellStart"/>
      <w:r w:rsidRPr="007F46E1">
        <w:rPr>
          <w:rFonts w:ascii="Tahoma" w:hAnsi="Tahoma"/>
          <w:color w:val="FF0000"/>
          <w:sz w:val="28"/>
        </w:rPr>
        <w:t>pre</w:t>
      </w:r>
      <w:proofErr w:type="spellEnd"/>
      <w:r w:rsidRPr="007F46E1">
        <w:rPr>
          <w:rFonts w:ascii="Tahoma" w:hAnsi="Tahoma"/>
          <w:color w:val="FF0000"/>
          <w:sz w:val="28"/>
        </w:rPr>
        <w:t>-corsi, ecc.) utilizzi il seguente spazio.</w:t>
      </w:r>
    </w:p>
    <w:p w:rsidR="00787B73" w:rsidRDefault="00787B73">
      <w:pPr>
        <w:pStyle w:val="Corpodeltesto2"/>
        <w:rPr>
          <w:rFonts w:ascii="Tahoma" w:hAnsi="Tahoma"/>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787B73" w:rsidRPr="00DD6084" w:rsidTr="00DD6084">
        <w:trPr>
          <w:trHeight w:val="5670"/>
        </w:trPr>
        <w:tc>
          <w:tcPr>
            <w:tcW w:w="9778" w:type="dxa"/>
          </w:tcPr>
          <w:p w:rsidR="00787B73" w:rsidRPr="00DD6084" w:rsidRDefault="00787B73">
            <w:pPr>
              <w:pStyle w:val="Corpodeltesto2"/>
              <w:rPr>
                <w:rFonts w:ascii="Tahoma" w:hAnsi="Tahoma"/>
                <w:sz w:val="20"/>
              </w:rPr>
            </w:pPr>
          </w:p>
        </w:tc>
      </w:tr>
    </w:tbl>
    <w:p w:rsidR="00787B73" w:rsidRDefault="00787B73">
      <w:pPr>
        <w:pStyle w:val="Corpodeltesto2"/>
        <w:rPr>
          <w:rFonts w:ascii="Tahoma" w:hAnsi="Tahoma"/>
          <w:sz w:val="20"/>
        </w:rPr>
      </w:pPr>
    </w:p>
    <w:sectPr w:rsidR="00787B73" w:rsidSect="00B2216B">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080" w:rsidRDefault="00BC5080">
      <w:r>
        <w:separator/>
      </w:r>
    </w:p>
    <w:p w:rsidR="00BC5080" w:rsidRDefault="00BC5080"/>
    <w:p w:rsidR="00BC5080" w:rsidRDefault="00BC5080"/>
    <w:p w:rsidR="00BC5080" w:rsidRDefault="00BC5080" w:rsidP="004E34EA"/>
    <w:p w:rsidR="00BC5080" w:rsidRDefault="00BC5080"/>
  </w:endnote>
  <w:endnote w:type="continuationSeparator" w:id="0">
    <w:p w:rsidR="00BC5080" w:rsidRDefault="00BC5080">
      <w:r>
        <w:continuationSeparator/>
      </w:r>
    </w:p>
    <w:p w:rsidR="00BC5080" w:rsidRDefault="00BC5080"/>
    <w:p w:rsidR="00BC5080" w:rsidRDefault="00BC5080"/>
    <w:p w:rsidR="00BC5080" w:rsidRDefault="00BC5080" w:rsidP="004E34EA"/>
    <w:p w:rsidR="00BC5080" w:rsidRDefault="00BC50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E00002FF" w:usb1="5000205A"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AA8" w:rsidRPr="00325C96" w:rsidRDefault="00802AA8" w:rsidP="00325C96">
    <w:pPr>
      <w:pStyle w:val="Pidipagina"/>
      <w:numPr>
        <w:ins w:id="3" w:author="*" w:date="2005-05-02T09:32:00Z"/>
      </w:num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AA8" w:rsidRPr="00325C96" w:rsidRDefault="00802AA8" w:rsidP="00325C96">
    <w:pPr>
      <w:pStyle w:val="Pidipagina"/>
      <w:numPr>
        <w:ins w:id="4" w:author="*" w:date="2005-05-02T09:32:00Z"/>
      </w:num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C96" w:rsidRDefault="00325C9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080" w:rsidRDefault="00BC5080">
      <w:r>
        <w:separator/>
      </w:r>
    </w:p>
    <w:p w:rsidR="00BC5080" w:rsidRDefault="00BC5080"/>
    <w:p w:rsidR="00BC5080" w:rsidRDefault="00BC5080"/>
    <w:p w:rsidR="00BC5080" w:rsidRDefault="00BC5080" w:rsidP="004E34EA"/>
    <w:p w:rsidR="00BC5080" w:rsidRDefault="00BC5080"/>
  </w:footnote>
  <w:footnote w:type="continuationSeparator" w:id="0">
    <w:p w:rsidR="00BC5080" w:rsidRDefault="00BC5080">
      <w:r>
        <w:continuationSeparator/>
      </w:r>
    </w:p>
    <w:p w:rsidR="00BC5080" w:rsidRDefault="00BC5080"/>
    <w:p w:rsidR="00BC5080" w:rsidRDefault="00BC5080"/>
    <w:p w:rsidR="00BC5080" w:rsidRDefault="00BC5080" w:rsidP="004E34EA"/>
    <w:p w:rsidR="00BC5080" w:rsidRDefault="00BC508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AA8" w:rsidRPr="00325C96" w:rsidRDefault="00802AA8" w:rsidP="00325C96">
    <w:pPr>
      <w:pStyle w:val="Intestazione"/>
      <w:numPr>
        <w:ins w:id="1" w:author="*" w:date="2005-05-02T09:32:00Z"/>
      </w:num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AA8" w:rsidRPr="00325C96" w:rsidRDefault="00802AA8" w:rsidP="00325C96">
    <w:pPr>
      <w:pStyle w:val="Intestazione"/>
      <w:numPr>
        <w:ins w:id="2" w:author="*" w:date="2005-05-02T09:32:00Z"/>
      </w:num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C96" w:rsidRDefault="00325C9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39ED5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531D9E"/>
    <w:multiLevelType w:val="singleLevel"/>
    <w:tmpl w:val="B95485D6"/>
    <w:lvl w:ilvl="0">
      <w:numFmt w:val="bullet"/>
      <w:lvlText w:val="-"/>
      <w:lvlJc w:val="left"/>
      <w:pPr>
        <w:tabs>
          <w:tab w:val="num" w:pos="705"/>
        </w:tabs>
        <w:ind w:left="705" w:hanging="705"/>
      </w:pPr>
      <w:rPr>
        <w:rFonts w:ascii="Times New Roman" w:hAnsi="Times New Roman" w:hint="default"/>
      </w:rPr>
    </w:lvl>
  </w:abstractNum>
  <w:abstractNum w:abstractNumId="2" w15:restartNumberingAfterBreak="0">
    <w:nsid w:val="51BC7039"/>
    <w:multiLevelType w:val="singleLevel"/>
    <w:tmpl w:val="B95485D6"/>
    <w:lvl w:ilvl="0">
      <w:numFmt w:val="bullet"/>
      <w:lvlText w:val="-"/>
      <w:lvlJc w:val="left"/>
      <w:pPr>
        <w:tabs>
          <w:tab w:val="num" w:pos="705"/>
        </w:tabs>
        <w:ind w:left="705" w:hanging="705"/>
      </w:pPr>
      <w:rPr>
        <w:rFonts w:ascii="Times New Roman" w:hAnsi="Times New Roman" w:hint="default"/>
      </w:rPr>
    </w:lvl>
  </w:abstractNum>
  <w:abstractNum w:abstractNumId="3" w15:restartNumberingAfterBreak="0">
    <w:nsid w:val="56E61056"/>
    <w:multiLevelType w:val="hybridMultilevel"/>
    <w:tmpl w:val="B9A80C5C"/>
    <w:lvl w:ilvl="0" w:tplc="784EDC86">
      <w:start w:val="1"/>
      <w:numFmt w:val="bullet"/>
      <w:lvlText w:val=""/>
      <w:lvlJc w:val="left"/>
      <w:pPr>
        <w:tabs>
          <w:tab w:val="num" w:pos="720"/>
        </w:tabs>
        <w:ind w:left="720" w:hanging="360"/>
      </w:pPr>
      <w:rPr>
        <w:rFonts w:ascii="Symbol" w:hAnsi="Symbol" w:hint="default"/>
      </w:rPr>
    </w:lvl>
    <w:lvl w:ilvl="1" w:tplc="513CFC98">
      <w:numFmt w:val="bullet"/>
      <w:lvlText w:val="-"/>
      <w:lvlJc w:val="left"/>
      <w:pPr>
        <w:tabs>
          <w:tab w:val="num" w:pos="1785"/>
        </w:tabs>
        <w:ind w:left="1785" w:hanging="705"/>
      </w:pPr>
      <w:rPr>
        <w:rFonts w:ascii="Tahoma" w:eastAsia="Times New Roman" w:hAnsi="Tahoma" w:cs="Tahoma"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1010F9F"/>
    <w:multiLevelType w:val="hybridMultilevel"/>
    <w:tmpl w:val="DBF6FAC6"/>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embedSystemFonts/>
  <w:activeWritingStyle w:appName="MSWord" w:lang="it-IT"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284"/>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861"/>
    <w:rsid w:val="000476EC"/>
    <w:rsid w:val="000D1131"/>
    <w:rsid w:val="00110177"/>
    <w:rsid w:val="001741B8"/>
    <w:rsid w:val="001A4DE9"/>
    <w:rsid w:val="001E0E84"/>
    <w:rsid w:val="002539D1"/>
    <w:rsid w:val="00284F8E"/>
    <w:rsid w:val="00287696"/>
    <w:rsid w:val="002E2EC6"/>
    <w:rsid w:val="00306450"/>
    <w:rsid w:val="00321D5A"/>
    <w:rsid w:val="00323688"/>
    <w:rsid w:val="00325C96"/>
    <w:rsid w:val="00385F1C"/>
    <w:rsid w:val="00446EF1"/>
    <w:rsid w:val="004875FA"/>
    <w:rsid w:val="004B0ACD"/>
    <w:rsid w:val="004B3B04"/>
    <w:rsid w:val="004E3351"/>
    <w:rsid w:val="004E34EA"/>
    <w:rsid w:val="00515D27"/>
    <w:rsid w:val="005267F9"/>
    <w:rsid w:val="0055555E"/>
    <w:rsid w:val="005850FA"/>
    <w:rsid w:val="005B7B22"/>
    <w:rsid w:val="006568FC"/>
    <w:rsid w:val="00775DF8"/>
    <w:rsid w:val="00777F52"/>
    <w:rsid w:val="007872DB"/>
    <w:rsid w:val="00787B73"/>
    <w:rsid w:val="007C2EE0"/>
    <w:rsid w:val="007F46E1"/>
    <w:rsid w:val="00802AA8"/>
    <w:rsid w:val="008159F1"/>
    <w:rsid w:val="008210CD"/>
    <w:rsid w:val="00924834"/>
    <w:rsid w:val="009313D4"/>
    <w:rsid w:val="00936C5E"/>
    <w:rsid w:val="00A31E23"/>
    <w:rsid w:val="00A61FA7"/>
    <w:rsid w:val="00B01D62"/>
    <w:rsid w:val="00B2216B"/>
    <w:rsid w:val="00B6723E"/>
    <w:rsid w:val="00BB31D1"/>
    <w:rsid w:val="00BC138C"/>
    <w:rsid w:val="00BC5080"/>
    <w:rsid w:val="00C36446"/>
    <w:rsid w:val="00C644D4"/>
    <w:rsid w:val="00C65F68"/>
    <w:rsid w:val="00CB2EF7"/>
    <w:rsid w:val="00D730B0"/>
    <w:rsid w:val="00DD6084"/>
    <w:rsid w:val="00EF2861"/>
    <w:rsid w:val="00F47EAC"/>
    <w:rsid w:val="00FF25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29A4535"/>
  <w14:defaultImageDpi w14:val="300"/>
  <w15:docId w15:val="{13E727C2-EF45-6D4E-AD41-F6109A9A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e">
    <w:name w:val="Normal"/>
    <w:autoRedefine/>
    <w:qFormat/>
    <w:rPr>
      <w:rFonts w:ascii="Tahoma" w:hAnsi="Tahoma"/>
      <w:sz w:val="22"/>
      <w:szCs w:val="24"/>
    </w:rPr>
  </w:style>
  <w:style w:type="paragraph" w:styleId="Titolo1">
    <w:name w:val="heading 1"/>
    <w:basedOn w:val="Normale"/>
    <w:next w:val="Normale"/>
    <w:qFormat/>
    <w:pPr>
      <w:keepNext/>
      <w:jc w:val="center"/>
      <w:outlineLvl w:val="0"/>
    </w:pPr>
    <w:rPr>
      <w:rFonts w:ascii="Arial" w:eastAsia="Arial Unicode MS" w:hAnsi="Arial"/>
      <w:b/>
      <w:spacing w:val="40"/>
      <w:position w:val="48"/>
      <w:sz w:val="64"/>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qFormat/>
    <w:pPr>
      <w:jc w:val="center"/>
    </w:pPr>
    <w:rPr>
      <w:rFonts w:ascii="Times New Roman" w:eastAsia="Times" w:hAnsi="Times New Roman"/>
      <w:sz w:val="36"/>
      <w:szCs w:val="20"/>
    </w:rPr>
  </w:style>
  <w:style w:type="paragraph" w:styleId="Corpodeltesto2">
    <w:name w:val="Body Text 2"/>
    <w:basedOn w:val="Normale"/>
    <w:pPr>
      <w:jc w:val="both"/>
    </w:pPr>
    <w:rPr>
      <w:rFonts w:ascii="Times New Roman" w:hAnsi="Times New Roman"/>
      <w:sz w:val="24"/>
      <w:szCs w:val="20"/>
    </w:rPr>
  </w:style>
  <w:style w:type="paragraph" w:styleId="Intestazione">
    <w:name w:val="header"/>
    <w:basedOn w:val="Normale"/>
    <w:pPr>
      <w:tabs>
        <w:tab w:val="center" w:pos="4819"/>
        <w:tab w:val="right" w:pos="9638"/>
      </w:tabs>
    </w:pPr>
    <w:rPr>
      <w:rFonts w:ascii="Times New Roman" w:hAnsi="Times New Roman"/>
      <w:sz w:val="24"/>
    </w:rPr>
  </w:style>
  <w:style w:type="character" w:styleId="Numeropagina">
    <w:name w:val="page number"/>
    <w:basedOn w:val="Carpredefinitoparagrafo"/>
  </w:style>
  <w:style w:type="paragraph" w:styleId="Pidipagina">
    <w:name w:val="footer"/>
    <w:basedOn w:val="Normale"/>
    <w:pPr>
      <w:tabs>
        <w:tab w:val="center" w:pos="4819"/>
        <w:tab w:val="right" w:pos="9638"/>
      </w:tabs>
    </w:pPr>
    <w:rPr>
      <w:rFonts w:ascii="Times New Roman" w:hAnsi="Times New Roman"/>
      <w:sz w:val="24"/>
    </w:rPr>
  </w:style>
  <w:style w:type="paragraph" w:styleId="Testofumetto">
    <w:name w:val="Balloon Text"/>
    <w:basedOn w:val="Normale"/>
    <w:semiHidden/>
    <w:rsid w:val="005267F9"/>
    <w:rPr>
      <w:rFonts w:cs="Tahoma"/>
      <w:sz w:val="16"/>
      <w:szCs w:val="16"/>
    </w:rPr>
  </w:style>
  <w:style w:type="table" w:styleId="Grigliatabella">
    <w:name w:val="Table Grid"/>
    <w:basedOn w:val="Tabellanormale"/>
    <w:rsid w:val="005267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62</Words>
  <Characters>355</Characters>
  <Application>Microsoft Office Word</Application>
  <DocSecurity>0</DocSecurity>
  <Lines>2</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Egidio Robusto</dc:creator>
  <cp:keywords/>
  <dc:description/>
  <cp:lastModifiedBy>Incani William</cp:lastModifiedBy>
  <cp:revision>8</cp:revision>
  <dcterms:created xsi:type="dcterms:W3CDTF">2018-05-16T07:02:00Z</dcterms:created>
  <dcterms:modified xsi:type="dcterms:W3CDTF">2023-02-22T15:19:00Z</dcterms:modified>
</cp:coreProperties>
</file>